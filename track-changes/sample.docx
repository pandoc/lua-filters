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LaTeX</w:t>
      </w:r>
      <w:r>
        <w:t xml:space="preserve"> </w:t>
      </w:r>
      <w:r>
        <w:t xml:space="preserve">and</w:t>
      </w:r>
      <w:r>
        <w:t xml:space="preserve"> </w:t>
      </w:r>
      <w:r>
        <w:t xml:space="preserve">HTML</w:t>
      </w:r>
    </w:p>
    <w:p>
      <w:pPr>
        <w:pStyle w:val="Heading1"/>
      </w:pPr>
      <w:bookmarkStart w:id="20" w:name="track-changes-in-latex-and-html"/>
      <w:r>
        <w:t xml:space="preserve">Track changes in LaTeX and HTML</w:t>
      </w:r>
      <w:bookmarkEnd w:id="20"/>
    </w:p>
    <w:p>
      <w:pPr>
        <w:pStyle w:val="FirstParagraph"/>
      </w:pPr>
      <w:r>
        <w:t xml:space="preserve">A</w:t>
      </w:r>
      <w:r>
        <w:t xml:space="preserve"> </w:t>
      </w:r>
      <w:commentRangeStart w:id="1"/>
      <w:r>
        <w:rPr>
          <w:b/>
        </w:rPr>
        <w:t xml:space="preserve">simple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comment from me.</w:t>
      </w:r>
    </w:p>
    <w:p>
      <w:pPr>
        <w:pStyle w:val="BodyText"/>
      </w:pPr>
      <w:r>
        <w:t xml:space="preserve">This is a text with</w:t>
      </w:r>
      <w:r>
        <w:t xml:space="preserve"> </w:t>
      </w:r>
      <w:ins w:id="1" w:author="MCW" w:date="2014-06-25T10:40:00Z">
        <w:r>
          <w:t xml:space="preserve">an</w:t>
        </w:r>
        <w:r>
          <w:t xml:space="preserve"> </w:t>
        </w:r>
        <w:r>
          <w:rPr>
            <w:i/>
          </w:rPr>
          <w:t xml:space="preserve">exciting</w:t>
        </w:r>
      </w:ins>
      <w:r>
        <w:t xml:space="preserve"> </w:t>
      </w:r>
      <w:r>
        <w:t xml:space="preserve">insertion.</w:t>
      </w:r>
    </w:p>
    <w:p>
      <w:pPr>
        <w:pStyle w:val="BodyText"/>
      </w:pPr>
      <w:r>
        <w:t xml:space="preserve">This is/was a text with a</w:t>
      </w:r>
      <w:r>
        <w:t xml:space="preserve"> </w:t>
      </w:r>
      <w:del w:id="1" w:author="SWS" w:date="2014-06-25T10:42:00Z">
        <w:r>
          <w:rPr>
            <w:i/>
          </w:rPr>
          <w:delText xml:space="preserve">short</w:delText>
        </w:r>
      </w:del>
      <w:r>
        <w:t xml:space="preserve"> </w:t>
      </w:r>
      <w:r>
        <w:t xml:space="preserve">deletion.</w:t>
      </w:r>
    </w:p>
    <w:p>
      <w:pPr>
        <w:pStyle w:val="BodyText"/>
      </w:pPr>
      <w:ins w:id="2" w:author="FKA" w:date="2016-04-16T08:20:00Z">
        <w:r>
          <w:t xml:space="preserve">Here is the text to be moved.</w:t>
        </w:r>
      </w:ins>
    </w:p>
    <w:p>
      <w:pPr>
        <w:pStyle w:val="BodyText"/>
      </w:pPr>
      <w:del w:id="2" w:author="John F. Kennedy" w:date="2016-04-16T08:20:00Z">
        <w:r>
          <w:delText xml:space="preserve">Here is the text to be moved.</w:delText>
        </w:r>
      </w:del>
    </w:p>
    <w:p>
      <w:pPr>
        <w:pStyle w:val="BodyText"/>
      </w:pPr>
      <w:r>
        <w:t xml:space="preserve">Here is a</w:t>
      </w:r>
      <w:r>
        <w:t xml:space="preserve"> </w:t>
      </w:r>
      <w:commentRangeStart w:id="2"/>
      <w:r>
        <w:t xml:space="preserve">com</w:t>
      </w:r>
      <w:ins w:id="3" w:author="SWS" w:date="2016-07-29T16:50:00Z">
        <w:r>
          <w:t xml:space="preserve">m</w:t>
        </w:r>
      </w:ins>
      <w:r>
        <w:t xml:space="preserve">ent with nest</w:t>
      </w:r>
      <w:del w:id="3" w:author="FKA" w:date="2016-04-16T08:20:00Z">
        <w:r>
          <w:delText xml:space="preserve">t</w:delText>
        </w:r>
      </w:del>
      <w:r>
        <w:t xml:space="preserve">ed changes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>
      <w:pPr>
        <w:pStyle w:val="BodyText"/>
      </w:pPr>
      <w:r>
        <w:t xml:space="preserve">Here is a multi-line paragraph containing some text and a long deletion</w:t>
      </w:r>
      <w:r>
        <w:t xml:space="preserve"> </w:t>
      </w:r>
      <w:del w:id="4" w:author="MCW" w:date="2016-04-16T08:20:00Z">
        <w:r>
          <w:delText xml:space="preserve">short insertion</w:delText>
        </w:r>
      </w:del>
      <w:r>
        <w:t xml:space="preserve"> </w:t>
      </w:r>
      <w:r>
        <w:t xml:space="preserve">wrapping over two lines.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4"/>
      <w:r>
        <w:t xml:space="preserve">a new paragraph.</w:t>
      </w:r>
    </w:p>
    <w:p>
      <w:pPr>
        <w:pStyle w:val="BodyText"/>
      </w:pPr>
      <w:r>
        <w:t xml:space="preserve">And so</w:t>
      </w:r>
      <w:commentRangeEnd w:id="4"/>
      <w:r>
        <w:rPr>
          <w:rStyle w:val="CommentReference"/>
        </w:rPr>
        <w:commentReference w:id="4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5"/>
      <w:r>
        <w:t xml:space="preserve">more</w:t>
      </w:r>
      <w:commentRangeEnd w:id="5"/>
      <w:r>
        <w:rPr>
          <w:rStyle w:val="CommentReference"/>
        </w:rPr>
        <w:commentReference w:id="5"/>
      </w:r>
      <w:r>
        <w:t xml:space="preserve">.</w:t>
      </w:r>
    </w:p>
    <w:p>
      <w:pPr>
        <w:pStyle w:val="Heading1"/>
      </w:pPr>
      <w:bookmarkStart w:id="21" w:name="a-header-width-a-notecomment"/>
      <w:r>
        <w:t xml:space="preserve">A</w:t>
      </w:r>
      <w:r>
        <w:t xml:space="preserve"> </w:t>
      </w:r>
      <w:r>
        <w:rPr>
          <w:i/>
        </w:rPr>
        <w:t xml:space="preserve">header</w:t>
      </w:r>
      <w:r>
        <w:t xml:space="preserve"> </w:t>
      </w:r>
      <w:r>
        <w:t xml:space="preserve">wi</w:t>
      </w:r>
      <w:del w:id="5" w:author="FKA" w:date="2018-03-02T23:07:00Z">
        <w:r>
          <w:delText xml:space="preserve">d</w:delText>
        </w:r>
      </w:del>
      <w:r>
        <w:t xml:space="preserve">th</w:t>
      </w:r>
      <w:r>
        <w:t xml:space="preserve"> </w:t>
      </w:r>
      <w:ins w:id="4" w:author="JFK" w:date="2018-03-02T23:07:00Z">
        <w:r>
          <w:t xml:space="preserve">a</w:t>
        </w:r>
      </w:ins>
      <w:r>
        <w:t xml:space="preserve"> </w:t>
      </w:r>
      <w:commentRangeStart w:id="3"/>
      <w:r>
        <w:t xml:space="preserve">comment</w:t>
      </w:r>
      <w:commentRangeEnd w:id="3"/>
      <w:r>
        <w:rPr>
          <w:rStyle w:val="CommentReference"/>
        </w:rPr>
        <w:commentReference w:id="3"/>
      </w:r>
      <w:bookmarkEnd w:id="21"/>
    </w:p>
    <w:p>
      <w:pPr>
        <w:pStyle w:val="FirstParagraph"/>
      </w:pPr>
      <w:r>
        <w:t xml:space="preserve">Some unmodified text …</w:t>
      </w:r>
    </w:p>
    <w:p>
      <w:pPr>
        <w:pStyle w:val="BodyText"/>
      </w:pPr>
      <w:r>
        <w:t xml:space="preserve">… continued from previous page just to test page headers in supporting formats (LaTeX, DOCX, etc.).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Mathias C. Walter" w:date="2016-05-21T22:14:00Z">
    <w:p>
      <w:pPr>
        <w:pStyle w:val="CommentText"/>
      </w:pPr>
      <w:r>
        <w:rPr>
          <w:rStyle w:val="CommentReference"/>
          <w:annotationRef/>
        </w:rPr>
      </w:r>
      <w:r>
        <w:t xml:space="preserve">I agree!</w:t>
      </w:r>
    </w:p>
  </w:comment>
  <w:comment w:id="2" w:author="JFK" w:date="2016-07-29T16:50:00Z">
    <w:p>
      <w:pPr>
        <w:pStyle w:val="CommentText"/>
      </w:pPr>
      <w:r>
        <w:rPr>
          <w:rStyle w:val="CommentReference"/>
          <w:annotationRef/>
        </w:rPr>
      </w:r>
      <w:r>
        <w:t xml:space="preserve">Why?</w:t>
      </w:r>
    </w:p>
  </w:comment>
  <w:comment w:id="4" w:author="MCW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5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See?</w:t>
      </w:r>
    </w:p>
  </w:comment>
  <w:comment w:id="3" w:author="FKA" w:date="2017-08-24T22:14:00Z">
    <w:p>
      <w:pPr>
        <w:pStyle w:val="CommentText"/>
      </w:pPr>
      <w:r>
        <w:rPr>
          <w:rStyle w:val="CommentReference"/>
          <w:annotationRef/>
        </w:rPr>
      </w:r>
      <w:r>
        <w:t xml:space="preserve">Note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changes in LaTeX and HTML</dc:title>
  <dc:creator/>
  <cp:keywords/>
  <dcterms:created xsi:type="dcterms:W3CDTF">2018-03-04T22:12:41Z</dcterms:created>
  <dcterms:modified xsi:type="dcterms:W3CDTF">2018-03-04T22:12:41Z</dcterms:modified>
</cp:coreProperties>
</file>